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B7078" w14:textId="4EEFC720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76A5A" wp14:editId="5FB6F7CE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58454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3960E" w14:textId="0CFD4353" w:rsidR="00515879" w:rsidRPr="00363E72" w:rsidRDefault="00515879">
          <w:pPr>
            <w:pStyle w:val="TOCHeading"/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</w:pPr>
          <w:r w:rsidRPr="00363E72">
            <w:rPr>
              <w:rFonts w:ascii="Times New Roman" w:hAnsi="Times New Roman" w:cs="Times New Roman"/>
              <w:bCs w:val="0"/>
              <w:color w:val="000000" w:themeColor="text1"/>
              <w:sz w:val="32"/>
              <w:szCs w:val="32"/>
              <w:lang w:eastAsia="en-US"/>
            </w:rPr>
            <w:t>Table of Contents</w:t>
          </w:r>
        </w:p>
        <w:p w14:paraId="69A4EF32" w14:textId="77777777" w:rsidR="00363E72" w:rsidRDefault="005158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91000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_Toc348991000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363E72">
              <w:rPr>
                <w:noProof/>
                <w:webHidden/>
              </w:rPr>
              <w:t>3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77792DB3" w14:textId="77777777" w:rsidR="00363E72" w:rsidRDefault="003042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1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Team Project Information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_Toc348991001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363E72">
              <w:rPr>
                <w:noProof/>
                <w:webHidden/>
              </w:rPr>
              <w:t>3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7EDB1260" w14:textId="77777777" w:rsidR="00363E72" w:rsidRDefault="003042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2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Schedule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_Toc348991002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363E72">
              <w:rPr>
                <w:noProof/>
                <w:webHidden/>
              </w:rPr>
              <w:t>3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355CF1E0" w14:textId="77777777" w:rsidR="00363E72" w:rsidRDefault="003042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3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 Specification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_Toc348991003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363E72">
              <w:rPr>
                <w:noProof/>
                <w:webHidden/>
              </w:rPr>
              <w:t>4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49B7E1BC" w14:textId="77777777" w:rsidR="00363E72" w:rsidRDefault="003042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8991004" w:history="1">
            <w:r w:rsidR="00363E72" w:rsidRPr="00C35C22">
              <w:rPr>
                <w:rStyle w:val="Hyperlink"/>
                <w:rFonts w:ascii="Times New Roman" w:hAnsi="Times New Roman" w:cs="Times New Roman"/>
                <w:b/>
                <w:noProof/>
              </w:rPr>
              <w:t>External Interface Requirements</w:t>
            </w:r>
            <w:r w:rsidR="00363E72">
              <w:rPr>
                <w:noProof/>
                <w:webHidden/>
              </w:rPr>
              <w:tab/>
            </w:r>
            <w:r w:rsidR="00363E72">
              <w:rPr>
                <w:noProof/>
                <w:webHidden/>
              </w:rPr>
              <w:fldChar w:fldCharType="begin"/>
            </w:r>
            <w:r w:rsidR="00363E72">
              <w:rPr>
                <w:noProof/>
                <w:webHidden/>
              </w:rPr>
              <w:instrText xml:space="preserve"> PAGEREF _Toc348991004 \h </w:instrText>
            </w:r>
            <w:r w:rsidR="00363E72">
              <w:rPr>
                <w:noProof/>
                <w:webHidden/>
              </w:rPr>
            </w:r>
            <w:r w:rsidR="00363E72">
              <w:rPr>
                <w:noProof/>
                <w:webHidden/>
              </w:rPr>
              <w:fldChar w:fldCharType="separate"/>
            </w:r>
            <w:r w:rsidR="00363E72">
              <w:rPr>
                <w:noProof/>
                <w:webHidden/>
              </w:rPr>
              <w:t>7</w:t>
            </w:r>
            <w:r w:rsidR="00363E72">
              <w:rPr>
                <w:noProof/>
                <w:webHidden/>
              </w:rPr>
              <w:fldChar w:fldCharType="end"/>
            </w:r>
          </w:hyperlink>
        </w:p>
        <w:p w14:paraId="7D40841A" w14:textId="2D3CB51F" w:rsidR="00515879" w:rsidRDefault="00515879">
          <w:r>
            <w:rPr>
              <w:b/>
              <w:bCs/>
              <w:noProof/>
            </w:rPr>
            <w:fldChar w:fldCharType="end"/>
          </w:r>
        </w:p>
      </w:sdtContent>
    </w:sdt>
    <w:p w14:paraId="25239DA0" w14:textId="17423F8B" w:rsidR="00515879" w:rsidRDefault="00515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302E1" w14:textId="77777777" w:rsidR="000E5DD9" w:rsidRPr="00363E72" w:rsidRDefault="000E5DD9" w:rsidP="0051587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0" w:name="_Toc348991000"/>
      <w:r w:rsidRPr="00363E72">
        <w:rPr>
          <w:rFonts w:ascii="Times New Roman" w:hAnsi="Times New Roman" w:cs="Times New Roman"/>
          <w:b/>
          <w:color w:val="000000" w:themeColor="text1"/>
        </w:rPr>
        <w:lastRenderedPageBreak/>
        <w:t>Introduction</w:t>
      </w:r>
      <w:bookmarkEnd w:id="0"/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2E023E1F" w:rsidR="000E5DD9" w:rsidRPr="00AF75C0" w:rsidRDefault="000E5DD9" w:rsidP="00B813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Planner. </w:t>
      </w:r>
      <w:r w:rsidR="00B81389" w:rsidRPr="00B81389">
        <w:t xml:space="preserve">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.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ARP operates only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>during a 24 hour period (0000-2359).</w:t>
      </w:r>
      <w:r w:rsidR="00B81389" w:rsidRPr="00B81389">
        <w:rPr>
          <w:rFonts w:ascii="Times New Roman" w:hAnsi="Times New Roman" w:cs="Times New Roman"/>
          <w:sz w:val="24"/>
          <w:szCs w:val="24"/>
        </w:rPr>
        <w:t>The system will receive airport information through a te</w:t>
      </w:r>
      <w:r w:rsidR="00B81389">
        <w:rPr>
          <w:rFonts w:ascii="Times New Roman" w:hAnsi="Times New Roman" w:cs="Times New Roman"/>
          <w:sz w:val="24"/>
          <w:szCs w:val="24"/>
        </w:rPr>
        <w:t xml:space="preserve">xt file which contains airport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 xml:space="preserve">route,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carrier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name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depart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al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airport, arrival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 and departure times and cost. The system</w:t>
      </w:r>
      <w:r w:rsidR="00B81389">
        <w:rPr>
          <w:rFonts w:ascii="Times New Roman" w:hAnsi="Times New Roman" w:cs="Times New Roman"/>
          <w:sz w:val="24"/>
          <w:szCs w:val="24"/>
        </w:rPr>
        <w:t xml:space="preserve"> will calculate a travel route 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based on the following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parts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: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>cost</w:t>
      </w:r>
      <w:r w:rsidR="00B81389" w:rsidRPr="00B81389">
        <w:rPr>
          <w:rFonts w:ascii="Times New Roman" w:hAnsi="Times New Roman" w:cs="Times New Roman"/>
          <w:sz w:val="24"/>
          <w:szCs w:val="24"/>
        </w:rPr>
        <w:t xml:space="preserve">, 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time and airline </w:t>
      </w:r>
      <w:r w:rsidR="00B81389">
        <w:rPr>
          <w:rFonts w:ascii="Times New Roman" w:hAnsi="Times New Roman" w:cs="Times New Roman"/>
          <w:sz w:val="24"/>
          <w:szCs w:val="24"/>
          <w:lang w:eastAsia="zh-CN"/>
        </w:rPr>
        <w:t>available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that time.</w:t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Pr="00363E72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" w:name="_Toc348991001"/>
      <w:r w:rsidRPr="00363E72">
        <w:rPr>
          <w:rFonts w:ascii="Times New Roman" w:hAnsi="Times New Roman" w:cs="Times New Roman"/>
          <w:b/>
          <w:color w:val="000000" w:themeColor="text1"/>
        </w:rPr>
        <w:t>Team Project Information</w:t>
      </w:r>
      <w:bookmarkEnd w:id="1"/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Brittany </w:t>
      </w:r>
      <w:proofErr w:type="spellStart"/>
      <w:r>
        <w:rPr>
          <w:rFonts w:ascii="Times New Roman" w:hAnsi="Times New Roman" w:cs="Times New Roman"/>
          <w:sz w:val="24"/>
          <w:szCs w:val="24"/>
        </w:rPr>
        <w:t>Rompa</w:t>
      </w:r>
      <w:proofErr w:type="spellEnd"/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</w:p>
    <w:p w14:paraId="10299D29" w14:textId="2C145320" w:rsidR="000E5DD9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</w:t>
      </w:r>
    </w:p>
    <w:p w14:paraId="35E25918" w14:textId="77777777" w:rsidR="00284ED0" w:rsidRPr="00984366" w:rsidRDefault="00284ED0" w:rsidP="00284ED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780C1B7" w14:textId="77777777" w:rsidR="00284ED0" w:rsidRPr="00363E72" w:rsidRDefault="00284ED0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2" w:name="_Toc348991002"/>
      <w:r w:rsidRPr="00363E72">
        <w:rPr>
          <w:rFonts w:ascii="Times New Roman" w:hAnsi="Times New Roman" w:cs="Times New Roman" w:hint="eastAsia"/>
          <w:b/>
          <w:color w:val="000000" w:themeColor="text1"/>
        </w:rPr>
        <w:t>Schedule</w:t>
      </w:r>
      <w:bookmarkEnd w:id="2"/>
    </w:p>
    <w:p w14:paraId="7B0694F5" w14:textId="07BC9D9B" w:rsidR="00284ED0" w:rsidRDefault="00B8138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Projects launch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</w:t>
      </w:r>
      <w:r w:rsidR="0051587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284ED0">
        <w:rPr>
          <w:rFonts w:ascii="Times New Roman" w:hAnsi="Times New Roman" w:cs="Times New Roman" w:hint="eastAsia"/>
          <w:sz w:val="24"/>
          <w:szCs w:val="24"/>
          <w:lang w:eastAsia="zh-CN"/>
        </w:rPr>
        <w:t>01/30/2013</w:t>
      </w:r>
    </w:p>
    <w:p w14:paraId="563BFC6C" w14:textId="5C3ACB2A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Github</w:t>
      </w:r>
      <w:proofErr w:type="spellEnd"/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&amp;</w:t>
      </w:r>
      <w:r w:rsidR="00B8138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Requirements questions 02/01/2013</w:t>
      </w:r>
    </w:p>
    <w:p w14:paraId="409D8FC8" w14:textId="69F7014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Strategy/Plan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02/04/2013</w:t>
      </w:r>
    </w:p>
    <w:p w14:paraId="149E0540" w14:textId="43F8BC96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Project plan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02/06/2013</w:t>
      </w:r>
    </w:p>
    <w:p w14:paraId="5822A7AB" w14:textId="38679E62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Interview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02/08/2013</w:t>
      </w:r>
    </w:p>
    <w:p w14:paraId="12F49CC3" w14:textId="51B36E05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Task              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02/10/2013</w:t>
      </w:r>
    </w:p>
    <w:p w14:paraId="5F95DF8D" w14:textId="5F3D675E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02/11/2013</w:t>
      </w:r>
    </w:p>
    <w:p w14:paraId="18179989" w14:textId="31C4A011" w:rsidR="00515879" w:rsidRDefault="00515879" w:rsidP="00FC54FF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Requirements                               </w:t>
      </w:r>
      <w:r w:rsidR="00FC54F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02/13/2013</w:t>
      </w:r>
    </w:p>
    <w:p w14:paraId="277EF082" w14:textId="468D688D" w:rsidR="000E5DD9" w:rsidRDefault="000E5DD9" w:rsidP="00FC54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2F061A" w:rsidRDefault="000E5DD9" w:rsidP="002F061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3" w:name="_Toc348991003"/>
      <w:r w:rsidRPr="002F061A">
        <w:rPr>
          <w:rFonts w:ascii="Times New Roman" w:hAnsi="Times New Roman" w:cs="Times New Roman"/>
          <w:b/>
          <w:color w:val="000000" w:themeColor="text1"/>
        </w:rPr>
        <w:t>Requirements Specification</w:t>
      </w:r>
      <w:bookmarkEnd w:id="3"/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10596C3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128E4BCD" w14:textId="77777777" w:rsidR="006977E5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9976A" w14:textId="77777777" w:rsidR="006977E5" w:rsidRPr="00363E72" w:rsidRDefault="006977E5" w:rsidP="006977E5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  <w:rPrChange w:id="4" w:author="Brian Powell" w:date="2013-02-18T22:50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Airport</w:t>
      </w:r>
      <w:r w:rsidRPr="00363E72">
        <w:rPr>
          <w:rFonts w:ascii="Times New Roman" w:hAnsi="Times New Roman" w:cs="Times New Roman"/>
          <w:sz w:val="24"/>
          <w:szCs w:val="24"/>
        </w:rPr>
        <w:tab/>
      </w:r>
    </w:p>
    <w:p w14:paraId="39427016" w14:textId="77777777" w:rsidR="006977E5" w:rsidRPr="00363E72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rPrChange w:id="5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363E72">
        <w:rPr>
          <w:rFonts w:ascii="Times New Roman" w:hAnsi="Times New Roman" w:cs="Times New Roman"/>
          <w:sz w:val="24"/>
          <w:szCs w:val="24"/>
          <w:rPrChange w:id="6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Service to</w:t>
      </w:r>
    </w:p>
    <w:p w14:paraId="44D2C6C6" w14:textId="77777777" w:rsidR="006977E5" w:rsidRPr="00363E72" w:rsidRDefault="006977E5" w:rsidP="006977E5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rPrChange w:id="7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363E72">
        <w:rPr>
          <w:rFonts w:ascii="Times New Roman" w:hAnsi="Times New Roman" w:cs="Times New Roman"/>
          <w:sz w:val="24"/>
          <w:szCs w:val="24"/>
          <w:rPrChange w:id="8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Service from</w:t>
      </w:r>
    </w:p>
    <w:p w14:paraId="6608A6E4" w14:textId="77FEC146" w:rsidR="00803DC2" w:rsidRDefault="00803DC2" w:rsidP="006977E5">
      <w:pPr>
        <w:pStyle w:val="ListParagraph"/>
        <w:autoSpaceDE w:val="0"/>
        <w:autoSpaceDN w:val="0"/>
        <w:adjustRightInd w:val="0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F763E6" w14:textId="4D88A2EF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14:paraId="51C05E0C" w14:textId="05EA17BC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14:paraId="5BE4D6FD" w14:textId="6FF21548" w:rsidR="00803DC2" w:rsidRPr="00363E7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</w:rPr>
        <w:t>Add</w:t>
      </w:r>
      <w:r w:rsidR="006977E5" w:rsidRPr="00363E72">
        <w:rPr>
          <w:rFonts w:ascii="Times New Roman" w:hAnsi="Times New Roman" w:cs="Times New Roman"/>
          <w:sz w:val="24"/>
          <w:szCs w:val="24"/>
          <w:lang w:eastAsia="zh-CN"/>
          <w:rPrChange w:id="9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  <w:lang w:eastAsia="zh-CN"/>
            </w:rPr>
          </w:rPrChange>
        </w:rPr>
        <w:t xml:space="preserve">/Modify </w:t>
      </w:r>
      <w:r w:rsidRPr="00363E72">
        <w:rPr>
          <w:rFonts w:ascii="Times New Roman" w:hAnsi="Times New Roman" w:cs="Times New Roman"/>
          <w:sz w:val="24"/>
          <w:szCs w:val="24"/>
        </w:rPr>
        <w:t xml:space="preserve"> airports</w:t>
      </w:r>
    </w:p>
    <w:p w14:paraId="75187F93" w14:textId="35275748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63E72">
        <w:rPr>
          <w:rFonts w:ascii="Times New Roman" w:hAnsi="Times New Roman" w:cs="Times New Roman"/>
          <w:sz w:val="24"/>
          <w:szCs w:val="24"/>
        </w:rPr>
        <w:t>Add</w:t>
      </w:r>
      <w:r w:rsidR="006977E5" w:rsidRPr="00363E72">
        <w:rPr>
          <w:rFonts w:ascii="Times New Roman" w:hAnsi="Times New Roman" w:cs="Times New Roman"/>
          <w:sz w:val="24"/>
          <w:szCs w:val="24"/>
          <w:lang w:eastAsia="zh-CN"/>
          <w:rPrChange w:id="10" w:author="Brian Powell" w:date="2013-02-18T22:49:00Z">
            <w:rPr>
              <w:rFonts w:ascii="Times New Roman" w:hAnsi="Times New Roman" w:cs="Times New Roman"/>
              <w:sz w:val="24"/>
              <w:szCs w:val="24"/>
              <w:highlight w:val="yellow"/>
              <w:lang w:eastAsia="zh-CN"/>
            </w:rPr>
          </w:rPrChange>
        </w:rPr>
        <w:t>/Modify</w:t>
      </w:r>
      <w:r w:rsidR="006977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6020227B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14:paraId="332635A2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14:paraId="02146942" w14:textId="36571E92"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14:paraId="6224BC42" w14:textId="7C8A22AF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14:paraId="473CA4C6" w14:textId="2ADCCC73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14:paraId="68FF729C" w14:textId="47DDE674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9C2254" w14:textId="665EBADD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used, the system must be able to parse data that does not contain values in these fields</w:t>
      </w:r>
    </w:p>
    <w:p w14:paraId="26DEC663" w14:textId="41F09732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an optional field is not used, the system must be able to parse data that is contained in these fields</w:t>
      </w:r>
    </w:p>
    <w:p w14:paraId="5B33AA58" w14:textId="666B7CFB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14:paraId="681AC7AF" w14:textId="4824B37E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14:paraId="44A6A56A" w14:textId="739047C9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must be either discarded or tagged as unusable</w:t>
      </w:r>
    </w:p>
    <w:p w14:paraId="4306B666" w14:textId="011ED6F8"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22A6E42C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</w:t>
      </w:r>
      <w:r w:rsidR="006977E5">
        <w:rPr>
          <w:rFonts w:ascii="Times New Roman" w:hAnsi="Times New Roman" w:cs="Times New Roman"/>
          <w:sz w:val="24"/>
          <w:szCs w:val="24"/>
        </w:rPr>
        <w:t xml:space="preserve"> </w:t>
      </w:r>
      <w:r w:rsidR="006977E5" w:rsidRPr="00363E72">
        <w:rPr>
          <w:rFonts w:ascii="Times New Roman" w:hAnsi="Times New Roman" w:cs="Times New Roman"/>
          <w:sz w:val="24"/>
          <w:szCs w:val="24"/>
          <w:rPrChange w:id="11" w:author="Brian Powell" w:date="2013-02-18T22:49:00Z">
            <w:rPr>
              <w:rFonts w:ascii="Times New Roman" w:hAnsi="Times New Roman" w:cs="Times New Roman"/>
              <w:strike/>
              <w:sz w:val="24"/>
              <w:szCs w:val="24"/>
            </w:rPr>
          </w:rPrChange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16483D92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14:paraId="7FD5E27D" w14:textId="40BDE068"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0CA0CC1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354E5C5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2CB671DA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54975C41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p w14:paraId="17299FC5" w14:textId="77777777" w:rsidR="00F96F21" w:rsidRDefault="00F96F21" w:rsidP="000E5DD9"/>
    <w:p w14:paraId="065BC3D6" w14:textId="77777777" w:rsidR="00F96F21" w:rsidRDefault="00F96F21" w:rsidP="00F96F21">
      <w:pPr>
        <w:rPr>
          <w:color w:val="1F497D"/>
          <w:sz w:val="24"/>
          <w:szCs w:val="24"/>
        </w:rPr>
      </w:pPr>
      <w:commentRangeStart w:id="12"/>
      <w:r>
        <w:rPr>
          <w:color w:val="1F497D"/>
          <w:sz w:val="24"/>
          <w:szCs w:val="24"/>
        </w:rPr>
        <w:t>Some of the requirements have the solution embedded in them, and lean too far towards the “how” not “what.” Example: The interface shall have a menu bar that will have buttons to…  Why not just say that the interface will allow the functionality? The menu bar and buttons are a design decision.</w:t>
      </w:r>
      <w:commentRangeEnd w:id="12"/>
      <w:r>
        <w:rPr>
          <w:rStyle w:val="CommentReference"/>
        </w:rPr>
        <w:commentReference w:id="12"/>
      </w:r>
    </w:p>
    <w:p w14:paraId="32E2FA79" w14:textId="1DD4BFDA" w:rsidR="005D2305" w:rsidRDefault="005D2305">
      <w:r>
        <w:br w:type="page"/>
      </w:r>
    </w:p>
    <w:p w14:paraId="05D0D262" w14:textId="1ACD412E" w:rsidR="00F96F21" w:rsidRDefault="005D2305" w:rsidP="00B81389">
      <w:pPr>
        <w:pStyle w:val="Heading1"/>
        <w:rPr>
          <w:ins w:id="13" w:author="Brian" w:date="2013-02-19T17:21:00Z"/>
          <w:rFonts w:ascii="Times New Roman" w:hAnsi="Times New Roman" w:cs="Times New Roman"/>
          <w:b/>
          <w:color w:val="000000" w:themeColor="text1"/>
        </w:rPr>
      </w:pPr>
      <w:bookmarkStart w:id="14" w:name="_Toc348991004"/>
      <w:r w:rsidRPr="00B81389">
        <w:rPr>
          <w:rFonts w:ascii="Times New Roman" w:hAnsi="Times New Roman" w:cs="Times New Roman"/>
          <w:b/>
          <w:color w:val="000000" w:themeColor="text1"/>
        </w:rPr>
        <w:lastRenderedPageBreak/>
        <w:t>External Interface Requirements</w:t>
      </w:r>
      <w:bookmarkStart w:id="15" w:name="_GoBack"/>
      <w:bookmarkEnd w:id="14"/>
      <w:bookmarkEnd w:id="15"/>
    </w:p>
    <w:p w14:paraId="094D8A3B" w14:textId="77777777" w:rsidR="00555BE8" w:rsidRDefault="00555BE8" w:rsidP="00555BE8">
      <w:pPr>
        <w:rPr>
          <w:ins w:id="16" w:author="Brian" w:date="2013-02-19T17:21:00Z"/>
        </w:rPr>
        <w:pPrChange w:id="17" w:author="Brian" w:date="2013-02-19T17:21:00Z">
          <w:pPr>
            <w:pStyle w:val="Heading1"/>
          </w:pPr>
        </w:pPrChange>
      </w:pPr>
    </w:p>
    <w:p w14:paraId="7EBCBE97" w14:textId="29E899CC" w:rsidR="00555BE8" w:rsidRPr="00555BE8" w:rsidRDefault="00555BE8" w:rsidP="00555BE8">
      <w:pPr>
        <w:rPr>
          <w:rPrChange w:id="18" w:author="Brian" w:date="2013-02-19T17:21:00Z">
            <w:rPr>
              <w:rFonts w:ascii="Times New Roman" w:hAnsi="Times New Roman" w:cs="Times New Roman"/>
              <w:b/>
              <w:color w:val="000000" w:themeColor="text1"/>
            </w:rPr>
          </w:rPrChange>
        </w:rPr>
        <w:pPrChange w:id="19" w:author="Brian" w:date="2013-02-19T17:21:00Z">
          <w:pPr>
            <w:pStyle w:val="Heading1"/>
          </w:pPr>
        </w:pPrChange>
      </w:pPr>
      <w:ins w:id="20" w:author="Brian" w:date="2013-02-19T17:21:00Z">
        <w:r>
          <w:rPr>
            <w:noProof/>
          </w:rPr>
          <w:drawing>
            <wp:inline distT="0" distB="0" distL="0" distR="0" wp14:anchorId="5B60F329" wp14:editId="4FF05EE3">
              <wp:extent cx="7096125" cy="3810000"/>
              <wp:effectExtent l="0" t="0" r="952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ample GUI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8598" cy="3811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555BE8" w:rsidRPr="00555BE8" w:rsidSect="005C45C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Brian Powell" w:date="2013-02-14T23:13:00Z" w:initials="BP">
    <w:p w14:paraId="09749208" w14:textId="6A184BB6" w:rsidR="00F96F21" w:rsidRDefault="00F96F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Garfield said this in his response e-mail. Please pay attention to things like this when reviewing.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7492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D1ED7" w14:textId="77777777" w:rsidR="0030428D" w:rsidRDefault="0030428D" w:rsidP="005C45C9">
      <w:r>
        <w:separator/>
      </w:r>
    </w:p>
  </w:endnote>
  <w:endnote w:type="continuationSeparator" w:id="0">
    <w:p w14:paraId="6BCFCF8D" w14:textId="77777777" w:rsidR="0030428D" w:rsidRDefault="0030428D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BE8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8FAFE" w14:textId="77777777" w:rsidR="0030428D" w:rsidRDefault="0030428D" w:rsidP="005C45C9">
      <w:r>
        <w:separator/>
      </w:r>
    </w:p>
  </w:footnote>
  <w:footnote w:type="continuationSeparator" w:id="0">
    <w:p w14:paraId="44F5C407" w14:textId="77777777" w:rsidR="0030428D" w:rsidRDefault="0030428D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Powell">
    <w15:presenceInfo w15:providerId="Windows Live" w15:userId="d95f3ed0d1932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00E78"/>
    <w:rsid w:val="00025FDC"/>
    <w:rsid w:val="00094B24"/>
    <w:rsid w:val="000E3A2F"/>
    <w:rsid w:val="000E5DD9"/>
    <w:rsid w:val="00284ED0"/>
    <w:rsid w:val="002F061A"/>
    <w:rsid w:val="0030428D"/>
    <w:rsid w:val="00363E72"/>
    <w:rsid w:val="00370792"/>
    <w:rsid w:val="00484053"/>
    <w:rsid w:val="00515879"/>
    <w:rsid w:val="005429DC"/>
    <w:rsid w:val="00555BE8"/>
    <w:rsid w:val="005B311A"/>
    <w:rsid w:val="005C45C9"/>
    <w:rsid w:val="005D2305"/>
    <w:rsid w:val="005D698C"/>
    <w:rsid w:val="00622D32"/>
    <w:rsid w:val="006977E5"/>
    <w:rsid w:val="006F5173"/>
    <w:rsid w:val="00713C07"/>
    <w:rsid w:val="00761C7C"/>
    <w:rsid w:val="007C23E5"/>
    <w:rsid w:val="007E5C4A"/>
    <w:rsid w:val="00803DC2"/>
    <w:rsid w:val="008652A7"/>
    <w:rsid w:val="009203FE"/>
    <w:rsid w:val="00984366"/>
    <w:rsid w:val="009A5C1B"/>
    <w:rsid w:val="009D1F83"/>
    <w:rsid w:val="00A10002"/>
    <w:rsid w:val="00A33259"/>
    <w:rsid w:val="00A752A6"/>
    <w:rsid w:val="00AF75C0"/>
    <w:rsid w:val="00B81389"/>
    <w:rsid w:val="00BA1E77"/>
    <w:rsid w:val="00BF24A4"/>
    <w:rsid w:val="00C04BAD"/>
    <w:rsid w:val="00CD71C7"/>
    <w:rsid w:val="00D34C2A"/>
    <w:rsid w:val="00DC481A"/>
    <w:rsid w:val="00EC1EC3"/>
    <w:rsid w:val="00EC2D97"/>
    <w:rsid w:val="00F258CF"/>
    <w:rsid w:val="00F26ACA"/>
    <w:rsid w:val="00F41900"/>
    <w:rsid w:val="00F5216E"/>
    <w:rsid w:val="00F65D86"/>
    <w:rsid w:val="00F825F1"/>
    <w:rsid w:val="00F96F21"/>
    <w:rsid w:val="00FC3E5C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879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5879"/>
  </w:style>
  <w:style w:type="character" w:styleId="Hyperlink">
    <w:name w:val="Hyperlink"/>
    <w:basedOn w:val="DefaultParagraphFont"/>
    <w:uiPriority w:val="99"/>
    <w:unhideWhenUsed/>
    <w:rsid w:val="0051587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06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FACDF-1D3D-45DE-A243-C0ABF700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2013-02-19T03:50:00Z</dcterms:created>
  <dcterms:modified xsi:type="dcterms:W3CDTF">2013-02-19T22:22:00Z</dcterms:modified>
</cp:coreProperties>
</file>